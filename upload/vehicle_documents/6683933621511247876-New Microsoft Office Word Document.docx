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File IO is a critical part of any software process. We frequently create a file, open it &amp; update something or delete it in our Computers. Same is the case with Selenium Automation. We need a process to manipulate files with Selenium.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Java provides us different classes for File Manipulation with Selenium. In this tutorial, we are going to learn how can we read and write on </w:t>
      </w:r>
      <w:hyperlink r:id="rId5" w:history="1">
        <w:r w:rsidRPr="004A7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Excel</w:t>
        </w:r>
      </w:hyperlink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file with the help of</w:t>
      </w:r>
      <w:hyperlink r:id="rId6" w:history="1">
        <w:r w:rsidRPr="004A7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Java </w:t>
        </w:r>
      </w:hyperlink>
      <w:r w:rsidRPr="004A7EA5">
        <w:rPr>
          <w:rFonts w:ascii="Times New Roman" w:eastAsia="Times New Roman" w:hAnsi="Times New Roman" w:cs="Times New Roman"/>
          <w:sz w:val="24"/>
          <w:szCs w:val="24"/>
        </w:rPr>
        <w:t>IO package and</w:t>
      </w:r>
      <w:hyperlink r:id="rId7" w:history="1">
        <w:r w:rsidRPr="004A7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Apache </w:t>
        </w:r>
      </w:hyperlink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POI library.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48100" cy="2038350"/>
            <wp:effectExtent l="19050" t="0" r="0" b="0"/>
            <wp:docPr id="1" name="Picture 1" descr="Read &amp; Write Data from Excel File in Selenium Webdriver: POI &amp; JX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 &amp; Write Data from Excel File in Selenium Webdriver: POI &amp; JX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7EA5">
        <w:rPr>
          <w:rFonts w:ascii="Times New Roman" w:eastAsia="Times New Roman" w:hAnsi="Times New Roman" w:cs="Times New Roman"/>
          <w:b/>
          <w:bCs/>
          <w:sz w:val="27"/>
          <w:szCs w:val="27"/>
        </w:rPr>
        <w:t>Exporting Excel</w:t>
      </w:r>
    </w:p>
    <w:p w:rsidR="004A7EA5" w:rsidRPr="004A7EA5" w:rsidRDefault="004A7EA5" w:rsidP="004A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>How to handle excel file using POI (Maven POM Dependency)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91050" cy="2876550"/>
            <wp:effectExtent l="19050" t="0" r="0" b="0"/>
            <wp:docPr id="2" name="Picture 2" descr="Read &amp; Write Data from Excel File in Selenium Webdriver: POI &amp; JX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 &amp; Write Data from Excel File in Selenium Webdriver: POI &amp; JXL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sz w:val="24"/>
          <w:szCs w:val="24"/>
        </w:rPr>
        <w:t>To read or write an Excel,Apache provides a very famous library POI. This library is capable enough to read and write both</w:t>
      </w: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XLS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XLSX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file format of Excel.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sz w:val="24"/>
          <w:szCs w:val="24"/>
        </w:rPr>
        <w:t>To read</w:t>
      </w: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XLS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files, an</w:t>
      </w: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HSSF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implementation is provided by POI library.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sz w:val="24"/>
          <w:szCs w:val="24"/>
        </w:rPr>
        <w:lastRenderedPageBreak/>
        <w:t>To read</w:t>
      </w: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XLSX, XSSF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implementation of</w:t>
      </w: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 library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will be the choice. Let's study these implementations in detail.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If you are using Maven in your project, the Maven dependency will be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>&lt;dependency&gt;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>&lt;groupId&gt;org.apache.poi&lt;/groupId&gt;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>&lt;artifactId&gt;poi&lt;/artifactId&gt;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>&lt;version&gt;3.9&lt;/version&gt;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b/>
          <w:bCs/>
          <w:sz w:val="24"/>
          <w:szCs w:val="24"/>
        </w:rPr>
        <w:t>&lt;/dependency&gt;</w:t>
      </w: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Or you can simply download the latest version POI jars from </w:t>
      </w:r>
      <w:hyperlink r:id="rId12" w:history="1">
        <w:r w:rsidRPr="004A7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http://poi.apache.org/download.html</w:t>
        </w:r>
      </w:hyperlink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&amp; download </w:t>
      </w:r>
      <w:hyperlink r:id="rId13" w:history="1">
        <w:r w:rsidRPr="004A7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poi-bin-3.10-FINAL-20140208.zip</w:t>
        </w:r>
      </w:hyperlink>
      <w:r w:rsidRPr="004A7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5286375"/>
            <wp:effectExtent l="19050" t="0" r="0" b="0"/>
            <wp:docPr id="3" name="Picture 3" descr="Read &amp; Write Data from Excel File in Selenium Webdriver: POI &amp; JX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d &amp; Write Data from Excel File in Selenium Webdriver: POI &amp; JX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A5">
        <w:rPr>
          <w:rFonts w:ascii="Times New Roman" w:eastAsia="Times New Roman" w:hAnsi="Times New Roman" w:cs="Times New Roman"/>
          <w:sz w:val="24"/>
          <w:szCs w:val="24"/>
        </w:rPr>
        <w:t>When you download the zip file for this jar, you need to unzip it and add these all jars to the class path of your project.</w:t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3533775"/>
            <wp:effectExtent l="19050" t="0" r="0" b="0"/>
            <wp:docPr id="4" name="Picture 4" descr="Read &amp; Write Data from Excel File in Selenium Webdriver: POI &amp; JX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d &amp; Write Data from Excel File in Selenium Webdriver: POI &amp; JXL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outlineLvl w:val="2"/>
        <w:rPr>
          <w:ins w:id="1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2" w:author="Unknown">
        <w:r w:rsidRPr="004A7EA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Classes and Interfaces in POI: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924300" cy="2152650"/>
            <wp:effectExtent l="19050" t="0" r="0" b="0"/>
            <wp:docPr id="5" name="Picture 5" descr="Read &amp; Write Data from Excel File in Selenium Webdriver: POI &amp; JX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 &amp; Write Data from Excel File in Selenium Webdriver: POI &amp; JXL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Following is a list of different Java Interfaces and classes in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POI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for reading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XLS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and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XLSX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file- 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Workbook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XSSFWorkbook and HSSFWorkbook classes implement this interface.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XSSFWorkbook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Is a class representation of XLSX file.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ins w:id="11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HSSFWorkbook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Is a class representation of XLS file.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Sheet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XSSFSheet and HSSFSheet classes implement this interface.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  <w:ins w:id="15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XSSFSheet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Is a class representing a sheet in an XLSX file.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HSSFSheet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Is a class representing a sheet in an XLS file.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Row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XSSFRow and HSSFRow classes implement this interface.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0" w:author="Unknown"/>
          <w:rFonts w:ascii="Times New Roman" w:eastAsia="Times New Roman" w:hAnsi="Times New Roman" w:cs="Times New Roman"/>
          <w:sz w:val="24"/>
          <w:szCs w:val="24"/>
        </w:rPr>
      </w:pPr>
      <w:ins w:id="21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XSSFRow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Is a class representing a row in the sheet of XLSX file.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</w:rPr>
      </w:pPr>
      <w:ins w:id="23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t>HSSFRow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Is a class representing a row in the sheet of XLS file.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</w:rPr>
      </w:pPr>
      <w:ins w:id="25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Cell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XSSFCell and HSSFCell classes implement this interface.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</w:rPr>
      </w:pPr>
      <w:ins w:id="27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XSSFCell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: Is a class representing a cell in a row of XLSX file.</w:t>
        </w:r>
      </w:ins>
    </w:p>
    <w:p w:rsidR="004A7EA5" w:rsidRPr="004A7EA5" w:rsidRDefault="004A7EA5" w:rsidP="004A7EA5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</w:rPr>
      </w:pPr>
      <w:ins w:id="29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HSSFCell: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 Is a class representing a cell in a row of XLS file.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outlineLvl w:val="2"/>
        <w:rPr>
          <w:ins w:id="30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31" w:author="Unknown">
        <w:r w:rsidRPr="004A7EA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Read/Write operation-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</w:rPr>
      </w:pPr>
      <w:ins w:id="33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For our example, we will consider below given Excel file format 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553075" cy="2695575"/>
            <wp:effectExtent l="19050" t="0" r="9525" b="0"/>
            <wp:docPr id="6" name="Picture 6" descr="Read &amp; Write Data from Excel File in Selenium Webdriver: POI &amp; JX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&amp; Write Data from Excel File in Selenium Webdriver: POI &amp; JXL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outlineLvl w:val="2"/>
        <w:rPr>
          <w:ins w:id="35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36" w:author="Unknown">
        <w:r w:rsidRPr="004A7EA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Read data from Excel file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</w:rPr>
      </w:pPr>
      <w:ins w:id="38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Complete Example: Here we are trying to read data from Excel file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" w:author="Unknown"/>
          <w:rFonts w:ascii="Courier New" w:eastAsia="Times New Roman" w:hAnsi="Courier New" w:cs="Courier New"/>
          <w:sz w:val="20"/>
          <w:szCs w:val="20"/>
        </w:rPr>
      </w:pPr>
      <w:ins w:id="4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package excelExportAndFileIO;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sz w:val="20"/>
          <w:szCs w:val="20"/>
        </w:rPr>
      </w:pPr>
      <w:ins w:id="4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java.io.File;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" w:author="Unknown"/>
          <w:rFonts w:ascii="Courier New" w:eastAsia="Times New Roman" w:hAnsi="Courier New" w:cs="Courier New"/>
          <w:sz w:val="20"/>
          <w:szCs w:val="20"/>
        </w:rPr>
      </w:pPr>
      <w:ins w:id="4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java.io.FileInputStream;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sz w:val="20"/>
          <w:szCs w:val="20"/>
        </w:rPr>
      </w:pPr>
      <w:ins w:id="4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java.io.IOException;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" w:author="Unknown"/>
          <w:rFonts w:ascii="Courier New" w:eastAsia="Times New Roman" w:hAnsi="Courier New" w:cs="Courier New"/>
          <w:sz w:val="20"/>
          <w:szCs w:val="20"/>
        </w:rPr>
      </w:pPr>
      <w:ins w:id="5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org.apache.poi.hssf.usermodel.HSSFWorkbook;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sz w:val="20"/>
          <w:szCs w:val="20"/>
        </w:rPr>
      </w:pPr>
      <w:ins w:id="5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org.apache.poi.ss.usermodel.Row;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" w:author="Unknown"/>
          <w:rFonts w:ascii="Courier New" w:eastAsia="Times New Roman" w:hAnsi="Courier New" w:cs="Courier New"/>
          <w:sz w:val="20"/>
          <w:szCs w:val="20"/>
        </w:rPr>
      </w:pPr>
      <w:ins w:id="5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org.apache.poi.ss.usermodel.Sheet;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Unknown"/>
          <w:rFonts w:ascii="Courier New" w:eastAsia="Times New Roman" w:hAnsi="Courier New" w:cs="Courier New"/>
          <w:sz w:val="20"/>
          <w:szCs w:val="20"/>
        </w:rPr>
      </w:pPr>
      <w:ins w:id="6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org.apache.poi.ss.usermodel.Workbook;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" w:author="Unknown"/>
          <w:rFonts w:ascii="Courier New" w:eastAsia="Times New Roman" w:hAnsi="Courier New" w:cs="Courier New"/>
          <w:sz w:val="20"/>
          <w:szCs w:val="20"/>
        </w:rPr>
      </w:pPr>
      <w:ins w:id="6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org.apache.poi.xssf.usermodel.XSSFWorkbook;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Unknown"/>
          <w:rFonts w:ascii="Courier New" w:eastAsia="Times New Roman" w:hAnsi="Courier New" w:cs="Courier New"/>
          <w:sz w:val="20"/>
          <w:szCs w:val="20"/>
        </w:rPr>
      </w:pPr>
      <w:ins w:id="6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public class ReadGuru99ExcelFile 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" w:author="Unknown"/>
          <w:rFonts w:ascii="Courier New" w:eastAsia="Times New Roman" w:hAnsi="Courier New" w:cs="Courier New"/>
          <w:sz w:val="20"/>
          <w:szCs w:val="20"/>
        </w:rPr>
      </w:pPr>
      <w:ins w:id="7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Unknown"/>
          <w:rFonts w:ascii="Courier New" w:eastAsia="Times New Roman" w:hAnsi="Courier New" w:cs="Courier New"/>
          <w:sz w:val="20"/>
          <w:szCs w:val="20"/>
        </w:rPr>
      </w:pPr>
      <w:ins w:id="7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public void readExcel(String filePath,String fileName,String sheetName) throws IOException{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" w:author="Unknown"/>
          <w:rFonts w:ascii="Courier New" w:eastAsia="Times New Roman" w:hAnsi="Courier New" w:cs="Courier New"/>
          <w:sz w:val="20"/>
          <w:szCs w:val="20"/>
        </w:rPr>
      </w:pPr>
      <w:ins w:id="7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//Create an object of File class to open xlsx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" w:author="Unknown"/>
          <w:rFonts w:ascii="Courier New" w:eastAsia="Times New Roman" w:hAnsi="Courier New" w:cs="Courier New"/>
          <w:sz w:val="20"/>
          <w:szCs w:val="20"/>
        </w:rPr>
      </w:pPr>
      <w:ins w:id="7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File file =    new File(filePath+"\\"+fileName);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" w:author="Unknown"/>
          <w:rFonts w:ascii="Courier New" w:eastAsia="Times New Roman" w:hAnsi="Courier New" w:cs="Courier New"/>
          <w:sz w:val="20"/>
          <w:szCs w:val="20"/>
        </w:rPr>
      </w:pPr>
      <w:ins w:id="8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//Create an object of FileInputStream class to read excel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" w:author="Unknown"/>
          <w:rFonts w:ascii="Courier New" w:eastAsia="Times New Roman" w:hAnsi="Courier New" w:cs="Courier New"/>
          <w:sz w:val="20"/>
          <w:szCs w:val="20"/>
        </w:rPr>
      </w:pPr>
      <w:ins w:id="8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FileInputStream inputStream = new FileInputStream(file);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" w:author="Unknown"/>
          <w:rFonts w:ascii="Courier New" w:eastAsia="Times New Roman" w:hAnsi="Courier New" w:cs="Courier New"/>
          <w:sz w:val="20"/>
          <w:szCs w:val="20"/>
        </w:rPr>
      </w:pPr>
      <w:ins w:id="8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Workbook guru99Workbook = null;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Unknown"/>
          <w:rFonts w:ascii="Courier New" w:eastAsia="Times New Roman" w:hAnsi="Courier New" w:cs="Courier New"/>
          <w:sz w:val="20"/>
          <w:szCs w:val="20"/>
        </w:rPr>
      </w:pPr>
      <w:ins w:id="9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//Find the file extension by splitting file name in substring  and getting only extension name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" w:author="Unknown"/>
          <w:rFonts w:ascii="Courier New" w:eastAsia="Times New Roman" w:hAnsi="Courier New" w:cs="Courier New"/>
          <w:sz w:val="20"/>
          <w:szCs w:val="20"/>
        </w:rPr>
      </w:pPr>
      <w:ins w:id="9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String fileExtensionName = fileName.substring(fileName.indexOf("."));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" w:author="Unknown"/>
          <w:rFonts w:ascii="Courier New" w:eastAsia="Times New Roman" w:hAnsi="Courier New" w:cs="Courier New"/>
          <w:sz w:val="20"/>
          <w:szCs w:val="20"/>
        </w:rPr>
      </w:pPr>
      <w:ins w:id="9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//Check condition if the file is xlsx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" w:author="Unknown"/>
          <w:rFonts w:ascii="Courier New" w:eastAsia="Times New Roman" w:hAnsi="Courier New" w:cs="Courier New"/>
          <w:sz w:val="20"/>
          <w:szCs w:val="20"/>
        </w:rPr>
      </w:pPr>
      <w:ins w:id="10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if(fileExtensionName.equals(".xlsx")){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Unknown"/>
          <w:rFonts w:ascii="Courier New" w:eastAsia="Times New Roman" w:hAnsi="Courier New" w:cs="Courier New"/>
          <w:sz w:val="20"/>
          <w:szCs w:val="20"/>
        </w:rPr>
      </w:pPr>
      <w:ins w:id="10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//If it is xlsx file then create object of XSSFWorkbook class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" w:author="Unknown"/>
          <w:rFonts w:ascii="Courier New" w:eastAsia="Times New Roman" w:hAnsi="Courier New" w:cs="Courier New"/>
          <w:sz w:val="20"/>
          <w:szCs w:val="20"/>
        </w:rPr>
      </w:pPr>
      <w:ins w:id="10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guru99Workbook = new XSSFWorkbook(inputStream);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Unknown"/>
          <w:rFonts w:ascii="Courier New" w:eastAsia="Times New Roman" w:hAnsi="Courier New" w:cs="Courier New"/>
          <w:sz w:val="20"/>
          <w:szCs w:val="20"/>
        </w:rPr>
      </w:pPr>
      <w:ins w:id="10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" w:author="Unknown"/>
          <w:rFonts w:ascii="Courier New" w:eastAsia="Times New Roman" w:hAnsi="Courier New" w:cs="Courier New"/>
          <w:sz w:val="20"/>
          <w:szCs w:val="20"/>
        </w:rPr>
      </w:pPr>
      <w:ins w:id="11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//Check condition if the file is xls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Unknown"/>
          <w:rFonts w:ascii="Courier New" w:eastAsia="Times New Roman" w:hAnsi="Courier New" w:cs="Courier New"/>
          <w:sz w:val="20"/>
          <w:szCs w:val="20"/>
        </w:rPr>
      </w:pPr>
      <w:ins w:id="11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else if(fileExtensionName.equals(".xls")){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7" w:author="Unknown"/>
          <w:rFonts w:ascii="Courier New" w:eastAsia="Times New Roman" w:hAnsi="Courier New" w:cs="Courier New"/>
          <w:sz w:val="20"/>
          <w:szCs w:val="20"/>
        </w:rPr>
      </w:pPr>
      <w:ins w:id="11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//If it is xls file then create object of XSSFWorkbook class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" w:author="Unknown"/>
          <w:rFonts w:ascii="Courier New" w:eastAsia="Times New Roman" w:hAnsi="Courier New" w:cs="Courier New"/>
          <w:sz w:val="20"/>
          <w:szCs w:val="20"/>
        </w:rPr>
      </w:pPr>
      <w:ins w:id="12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guru99Workbook = new HSSFWorkbook(inputStream);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" w:author="Unknown"/>
          <w:rFonts w:ascii="Courier New" w:eastAsia="Times New Roman" w:hAnsi="Courier New" w:cs="Courier New"/>
          <w:sz w:val="20"/>
          <w:szCs w:val="20"/>
        </w:rPr>
      </w:pPr>
      <w:ins w:id="12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" w:author="Unknown"/>
          <w:rFonts w:ascii="Courier New" w:eastAsia="Times New Roman" w:hAnsi="Courier New" w:cs="Courier New"/>
          <w:sz w:val="20"/>
          <w:szCs w:val="20"/>
        </w:rPr>
      </w:pPr>
      <w:ins w:id="12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//Read sheet inside the workbook by its name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" w:author="Unknown"/>
          <w:rFonts w:ascii="Courier New" w:eastAsia="Times New Roman" w:hAnsi="Courier New" w:cs="Courier New"/>
          <w:sz w:val="20"/>
          <w:szCs w:val="20"/>
        </w:rPr>
      </w:pPr>
      <w:ins w:id="13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Sheet guru99Sheet = guru99Workbook.getSheet(sheetName);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" w:author="Unknown"/>
          <w:rFonts w:ascii="Courier New" w:eastAsia="Times New Roman" w:hAnsi="Courier New" w:cs="Courier New"/>
          <w:sz w:val="20"/>
          <w:szCs w:val="20"/>
        </w:rPr>
      </w:pPr>
      <w:ins w:id="13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//Find number of rows in excel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5" w:author="Unknown"/>
          <w:rFonts w:ascii="Courier New" w:eastAsia="Times New Roman" w:hAnsi="Courier New" w:cs="Courier New"/>
          <w:sz w:val="20"/>
          <w:szCs w:val="20"/>
        </w:rPr>
      </w:pPr>
      <w:ins w:id="13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int rowCount = guru99Sheet.getLastRowNum()-guru99Sheet.getFirstRowNum();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8" w:author="Unknown"/>
          <w:rFonts w:ascii="Courier New" w:eastAsia="Times New Roman" w:hAnsi="Courier New" w:cs="Courier New"/>
          <w:sz w:val="20"/>
          <w:szCs w:val="20"/>
        </w:rPr>
      </w:pPr>
      <w:ins w:id="13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//Create a loop over all the rows of excel file to read it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1" w:author="Unknown"/>
          <w:rFonts w:ascii="Courier New" w:eastAsia="Times New Roman" w:hAnsi="Courier New" w:cs="Courier New"/>
          <w:sz w:val="20"/>
          <w:szCs w:val="20"/>
        </w:rPr>
      </w:pPr>
      <w:ins w:id="14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for (int i = 0; i &lt; rowCount+1; i++) 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4" w:author="Unknown"/>
          <w:rFonts w:ascii="Courier New" w:eastAsia="Times New Roman" w:hAnsi="Courier New" w:cs="Courier New"/>
          <w:sz w:val="20"/>
          <w:szCs w:val="20"/>
        </w:rPr>
      </w:pPr>
      <w:ins w:id="14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Row row = guru99Sheet.getRow(i);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7" w:author="Unknown"/>
          <w:rFonts w:ascii="Courier New" w:eastAsia="Times New Roman" w:hAnsi="Courier New" w:cs="Courier New"/>
          <w:sz w:val="20"/>
          <w:szCs w:val="20"/>
        </w:rPr>
      </w:pPr>
      <w:ins w:id="14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//Create a loop to print cell values in a row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0" w:author="Unknown"/>
          <w:rFonts w:ascii="Courier New" w:eastAsia="Times New Roman" w:hAnsi="Courier New" w:cs="Courier New"/>
          <w:sz w:val="20"/>
          <w:szCs w:val="20"/>
        </w:rPr>
      </w:pPr>
      <w:ins w:id="15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for (int j = 0; j &lt; row.getLastCellNum(); j++) 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3" w:author="Unknown"/>
          <w:rFonts w:ascii="Courier New" w:eastAsia="Times New Roman" w:hAnsi="Courier New" w:cs="Courier New"/>
          <w:sz w:val="20"/>
          <w:szCs w:val="20"/>
        </w:rPr>
      </w:pPr>
      <w:ins w:id="15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lastRenderedPageBreak/>
          <w:t xml:space="preserve">            //Print Excel data in console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6" w:author="Unknown"/>
          <w:rFonts w:ascii="Courier New" w:eastAsia="Times New Roman" w:hAnsi="Courier New" w:cs="Courier New"/>
          <w:sz w:val="20"/>
          <w:szCs w:val="20"/>
        </w:rPr>
      </w:pPr>
      <w:ins w:id="15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    System.out.print(row.getCell(j).getStringCellValue()+"|| ");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9" w:author="Unknown"/>
          <w:rFonts w:ascii="Courier New" w:eastAsia="Times New Roman" w:hAnsi="Courier New" w:cs="Courier New"/>
          <w:sz w:val="20"/>
          <w:szCs w:val="20"/>
        </w:rPr>
      </w:pPr>
      <w:ins w:id="16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2" w:author="Unknown"/>
          <w:rFonts w:ascii="Courier New" w:eastAsia="Times New Roman" w:hAnsi="Courier New" w:cs="Courier New"/>
          <w:sz w:val="20"/>
          <w:szCs w:val="20"/>
        </w:rPr>
      </w:pPr>
      <w:ins w:id="16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System.out.println();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5" w:author="Unknown"/>
          <w:rFonts w:ascii="Courier New" w:eastAsia="Times New Roman" w:hAnsi="Courier New" w:cs="Courier New"/>
          <w:sz w:val="20"/>
          <w:szCs w:val="20"/>
        </w:rPr>
      </w:pPr>
      <w:ins w:id="16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8" w:author="Unknown"/>
          <w:rFonts w:ascii="Courier New" w:eastAsia="Times New Roman" w:hAnsi="Courier New" w:cs="Courier New"/>
          <w:sz w:val="20"/>
          <w:szCs w:val="20"/>
        </w:rPr>
      </w:pPr>
      <w:ins w:id="16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1" w:author="Unknown"/>
          <w:rFonts w:ascii="Courier New" w:eastAsia="Times New Roman" w:hAnsi="Courier New" w:cs="Courier New"/>
          <w:sz w:val="20"/>
          <w:szCs w:val="20"/>
        </w:rPr>
      </w:pPr>
      <w:ins w:id="17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4" w:author="Unknown"/>
          <w:rFonts w:ascii="Courier New" w:eastAsia="Times New Roman" w:hAnsi="Courier New" w:cs="Courier New"/>
          <w:sz w:val="20"/>
          <w:szCs w:val="20"/>
        </w:rPr>
      </w:pPr>
      <w:ins w:id="17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7" w:author="Unknown"/>
          <w:rFonts w:ascii="Courier New" w:eastAsia="Times New Roman" w:hAnsi="Courier New" w:cs="Courier New"/>
          <w:sz w:val="20"/>
          <w:szCs w:val="20"/>
        </w:rPr>
      </w:pPr>
      <w:ins w:id="17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//Main function is calling readExcel function to read data from excel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0" w:author="Unknown"/>
          <w:rFonts w:ascii="Courier New" w:eastAsia="Times New Roman" w:hAnsi="Courier New" w:cs="Courier New"/>
          <w:sz w:val="20"/>
          <w:szCs w:val="20"/>
        </w:rPr>
      </w:pPr>
      <w:ins w:id="18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public static void main(String...strings) throws IOException{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3" w:author="Unknown"/>
          <w:rFonts w:ascii="Courier New" w:eastAsia="Times New Roman" w:hAnsi="Courier New" w:cs="Courier New"/>
          <w:sz w:val="20"/>
          <w:szCs w:val="20"/>
        </w:rPr>
      </w:pPr>
      <w:ins w:id="18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//Create an object of ReadGuru99ExcelFile class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6" w:author="Unknown"/>
          <w:rFonts w:ascii="Courier New" w:eastAsia="Times New Roman" w:hAnsi="Courier New" w:cs="Courier New"/>
          <w:sz w:val="20"/>
          <w:szCs w:val="20"/>
        </w:rPr>
      </w:pPr>
      <w:ins w:id="18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ReadGuru99ExcelFile objExcelFile = new ReadGuru99ExcelFile();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9" w:author="Unknown"/>
          <w:rFonts w:ascii="Courier New" w:eastAsia="Times New Roman" w:hAnsi="Courier New" w:cs="Courier New"/>
          <w:sz w:val="20"/>
          <w:szCs w:val="20"/>
        </w:rPr>
      </w:pPr>
      <w:ins w:id="19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//Prepare the path of excel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2" w:author="Unknown"/>
          <w:rFonts w:ascii="Courier New" w:eastAsia="Times New Roman" w:hAnsi="Courier New" w:cs="Courier New"/>
          <w:sz w:val="20"/>
          <w:szCs w:val="20"/>
        </w:rPr>
      </w:pPr>
      <w:ins w:id="19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String filePath = System.getProperty("user.dir")+"\\src\\excelExportAndFileIO";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5" w:author="Unknown"/>
          <w:rFonts w:ascii="Courier New" w:eastAsia="Times New Roman" w:hAnsi="Courier New" w:cs="Courier New"/>
          <w:sz w:val="20"/>
          <w:szCs w:val="20"/>
        </w:rPr>
      </w:pPr>
      <w:ins w:id="19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//Call read file method of the class to read data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8" w:author="Unknown"/>
          <w:rFonts w:ascii="Courier New" w:eastAsia="Times New Roman" w:hAnsi="Courier New" w:cs="Courier New"/>
          <w:sz w:val="20"/>
          <w:szCs w:val="20"/>
        </w:rPr>
      </w:pPr>
      <w:ins w:id="19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objExcelFile.readExcel(filePath,"ExportExcel.xlsx","ExcelGuru99Demo");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1" w:author="Unknown"/>
          <w:rFonts w:ascii="Courier New" w:eastAsia="Times New Roman" w:hAnsi="Courier New" w:cs="Courier New"/>
          <w:sz w:val="20"/>
          <w:szCs w:val="20"/>
        </w:rPr>
      </w:pPr>
      <w:ins w:id="20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4" w:author="Unknown"/>
          <w:rFonts w:ascii="Courier New" w:eastAsia="Times New Roman" w:hAnsi="Courier New" w:cs="Courier New"/>
          <w:sz w:val="20"/>
          <w:szCs w:val="20"/>
        </w:rPr>
      </w:pPr>
      <w:ins w:id="20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}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206" w:author="Unknown"/>
          <w:rFonts w:ascii="Times New Roman" w:eastAsia="Times New Roman" w:hAnsi="Times New Roman" w:cs="Times New Roman"/>
          <w:sz w:val="24"/>
          <w:szCs w:val="24"/>
        </w:rPr>
      </w:pPr>
      <w:ins w:id="207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Note: We are not using the TestNG framework here. Run the class as Java Application 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208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72025" cy="1733550"/>
            <wp:effectExtent l="19050" t="0" r="9525" b="0"/>
            <wp:docPr id="7" name="Picture 7" descr="Read &amp; Write Data from Excel File in Selenium Webdriver: POI &amp; JXL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d &amp; Write Data from Excel File in Selenium Webdriver: POI &amp; JXL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outlineLvl w:val="2"/>
        <w:rPr>
          <w:ins w:id="209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210" w:author="Unknown">
        <w:r w:rsidRPr="004A7EA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Write data on Excel file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211" w:author="Unknown"/>
          <w:rFonts w:ascii="Times New Roman" w:eastAsia="Times New Roman" w:hAnsi="Times New Roman" w:cs="Times New Roman"/>
          <w:sz w:val="24"/>
          <w:szCs w:val="24"/>
        </w:rPr>
      </w:pPr>
      <w:ins w:id="212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Complete Example: Here we are trying to write data from Excel file by adding new row in Excel file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3" w:author="Unknown"/>
          <w:rFonts w:ascii="Courier New" w:eastAsia="Times New Roman" w:hAnsi="Courier New" w:cs="Courier New"/>
          <w:sz w:val="20"/>
          <w:szCs w:val="20"/>
        </w:rPr>
      </w:pPr>
      <w:ins w:id="21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package excelExportAndFileIO;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6" w:author="Unknown"/>
          <w:rFonts w:ascii="Courier New" w:eastAsia="Times New Roman" w:hAnsi="Courier New" w:cs="Courier New"/>
          <w:sz w:val="20"/>
          <w:szCs w:val="20"/>
        </w:rPr>
      </w:pPr>
      <w:ins w:id="21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java.io.File;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9" w:author="Unknown"/>
          <w:rFonts w:ascii="Courier New" w:eastAsia="Times New Roman" w:hAnsi="Courier New" w:cs="Courier New"/>
          <w:sz w:val="20"/>
          <w:szCs w:val="20"/>
        </w:rPr>
      </w:pPr>
      <w:ins w:id="22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java.io.FileInputStream;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2" w:author="Unknown"/>
          <w:rFonts w:ascii="Courier New" w:eastAsia="Times New Roman" w:hAnsi="Courier New" w:cs="Courier New"/>
          <w:sz w:val="20"/>
          <w:szCs w:val="20"/>
        </w:rPr>
      </w:pPr>
      <w:ins w:id="22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java.io.FileOutputStream;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5" w:author="Unknown"/>
          <w:rFonts w:ascii="Courier New" w:eastAsia="Times New Roman" w:hAnsi="Courier New" w:cs="Courier New"/>
          <w:sz w:val="20"/>
          <w:szCs w:val="20"/>
        </w:rPr>
      </w:pPr>
      <w:ins w:id="22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java.io.IOException;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8" w:author="Unknown"/>
          <w:rFonts w:ascii="Courier New" w:eastAsia="Times New Roman" w:hAnsi="Courier New" w:cs="Courier New"/>
          <w:sz w:val="20"/>
          <w:szCs w:val="20"/>
        </w:rPr>
      </w:pPr>
      <w:ins w:id="22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org.apache.poi.hssf.usermodel.HSSFWorkbook;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1" w:author="Unknown"/>
          <w:rFonts w:ascii="Courier New" w:eastAsia="Times New Roman" w:hAnsi="Courier New" w:cs="Courier New"/>
          <w:sz w:val="20"/>
          <w:szCs w:val="20"/>
        </w:rPr>
      </w:pPr>
      <w:ins w:id="23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org.apache.poi.ss.usermodel.Cell;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4" w:author="Unknown"/>
          <w:rFonts w:ascii="Courier New" w:eastAsia="Times New Roman" w:hAnsi="Courier New" w:cs="Courier New"/>
          <w:sz w:val="20"/>
          <w:szCs w:val="20"/>
        </w:rPr>
      </w:pPr>
      <w:ins w:id="23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org.apache.poi.ss.usermodel.Row;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7" w:author="Unknown"/>
          <w:rFonts w:ascii="Courier New" w:eastAsia="Times New Roman" w:hAnsi="Courier New" w:cs="Courier New"/>
          <w:sz w:val="20"/>
          <w:szCs w:val="20"/>
        </w:rPr>
      </w:pPr>
      <w:ins w:id="23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org.apache.poi.ss.usermodel.Sheet;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0" w:author="Unknown"/>
          <w:rFonts w:ascii="Courier New" w:eastAsia="Times New Roman" w:hAnsi="Courier New" w:cs="Courier New"/>
          <w:sz w:val="20"/>
          <w:szCs w:val="20"/>
        </w:rPr>
      </w:pPr>
      <w:ins w:id="24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org.apache.poi.ss.usermodel.Workbook;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3" w:author="Unknown"/>
          <w:rFonts w:ascii="Courier New" w:eastAsia="Times New Roman" w:hAnsi="Courier New" w:cs="Courier New"/>
          <w:sz w:val="20"/>
          <w:szCs w:val="20"/>
        </w:rPr>
      </w:pPr>
      <w:ins w:id="24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import org.apache.poi.xssf.usermodel.XSSFWorkbook;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6" w:author="Unknown"/>
          <w:rFonts w:ascii="Courier New" w:eastAsia="Times New Roman" w:hAnsi="Courier New" w:cs="Courier New"/>
          <w:sz w:val="20"/>
          <w:szCs w:val="20"/>
        </w:rPr>
      </w:pPr>
      <w:ins w:id="24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public class WriteGuru99ExcelFile 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9" w:author="Unknown"/>
          <w:rFonts w:ascii="Courier New" w:eastAsia="Times New Roman" w:hAnsi="Courier New" w:cs="Courier New"/>
          <w:sz w:val="20"/>
          <w:szCs w:val="20"/>
        </w:rPr>
      </w:pPr>
      <w:ins w:id="25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2" w:author="Unknown"/>
          <w:rFonts w:ascii="Courier New" w:eastAsia="Times New Roman" w:hAnsi="Courier New" w:cs="Courier New"/>
          <w:sz w:val="20"/>
          <w:szCs w:val="20"/>
        </w:rPr>
      </w:pPr>
      <w:ins w:id="25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public void writeExcel(String filePath,String fileName,String sheetName,String[] dataToWrite) throws IOException{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5" w:author="Unknown"/>
          <w:rFonts w:ascii="Courier New" w:eastAsia="Times New Roman" w:hAnsi="Courier New" w:cs="Courier New"/>
          <w:sz w:val="20"/>
          <w:szCs w:val="20"/>
        </w:rPr>
      </w:pPr>
      <w:ins w:id="25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//Create an object of File class to open xlsx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8" w:author="Unknown"/>
          <w:rFonts w:ascii="Courier New" w:eastAsia="Times New Roman" w:hAnsi="Courier New" w:cs="Courier New"/>
          <w:sz w:val="20"/>
          <w:szCs w:val="20"/>
        </w:rPr>
      </w:pPr>
      <w:ins w:id="25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File file =    new File(filePath+"\\"+fileName);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1" w:author="Unknown"/>
          <w:rFonts w:ascii="Courier New" w:eastAsia="Times New Roman" w:hAnsi="Courier New" w:cs="Courier New"/>
          <w:sz w:val="20"/>
          <w:szCs w:val="20"/>
        </w:rPr>
      </w:pPr>
      <w:ins w:id="26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//Create an object of FileInputStream class to read excel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4" w:author="Unknown"/>
          <w:rFonts w:ascii="Courier New" w:eastAsia="Times New Roman" w:hAnsi="Courier New" w:cs="Courier New"/>
          <w:sz w:val="20"/>
          <w:szCs w:val="20"/>
        </w:rPr>
      </w:pPr>
      <w:ins w:id="26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FileInputStream inputStream = new FileInputStream(file);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7" w:author="Unknown"/>
          <w:rFonts w:ascii="Courier New" w:eastAsia="Times New Roman" w:hAnsi="Courier New" w:cs="Courier New"/>
          <w:sz w:val="20"/>
          <w:szCs w:val="20"/>
        </w:rPr>
      </w:pPr>
      <w:ins w:id="26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Workbook guru99Workbook = null;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0" w:author="Unknown"/>
          <w:rFonts w:ascii="Courier New" w:eastAsia="Times New Roman" w:hAnsi="Courier New" w:cs="Courier New"/>
          <w:sz w:val="20"/>
          <w:szCs w:val="20"/>
        </w:rPr>
      </w:pPr>
      <w:ins w:id="27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//Find the file extension by splitting  file name in substring and getting only extension name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3" w:author="Unknown"/>
          <w:rFonts w:ascii="Courier New" w:eastAsia="Times New Roman" w:hAnsi="Courier New" w:cs="Courier New"/>
          <w:sz w:val="20"/>
          <w:szCs w:val="20"/>
        </w:rPr>
      </w:pPr>
      <w:ins w:id="27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String fileExtensionName = fileName.substring(fileName.indexOf("."));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6" w:author="Unknown"/>
          <w:rFonts w:ascii="Courier New" w:eastAsia="Times New Roman" w:hAnsi="Courier New" w:cs="Courier New"/>
          <w:sz w:val="20"/>
          <w:szCs w:val="20"/>
        </w:rPr>
      </w:pPr>
      <w:ins w:id="27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//Check condition if the file is xlsx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9" w:author="Unknown"/>
          <w:rFonts w:ascii="Courier New" w:eastAsia="Times New Roman" w:hAnsi="Courier New" w:cs="Courier New"/>
          <w:sz w:val="20"/>
          <w:szCs w:val="20"/>
        </w:rPr>
      </w:pPr>
      <w:ins w:id="28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if(fileExtensionName.equals(".xlsx")){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2" w:author="Unknown"/>
          <w:rFonts w:ascii="Courier New" w:eastAsia="Times New Roman" w:hAnsi="Courier New" w:cs="Courier New"/>
          <w:sz w:val="20"/>
          <w:szCs w:val="20"/>
        </w:rPr>
      </w:pPr>
      <w:ins w:id="28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//If it is xlsx file then create object of XSSFWorkbook class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5" w:author="Unknown"/>
          <w:rFonts w:ascii="Courier New" w:eastAsia="Times New Roman" w:hAnsi="Courier New" w:cs="Courier New"/>
          <w:sz w:val="20"/>
          <w:szCs w:val="20"/>
        </w:rPr>
      </w:pPr>
      <w:ins w:id="28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guru99Workbook = new XSSFWorkbook(inputStream);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8" w:author="Unknown"/>
          <w:rFonts w:ascii="Courier New" w:eastAsia="Times New Roman" w:hAnsi="Courier New" w:cs="Courier New"/>
          <w:sz w:val="20"/>
          <w:szCs w:val="20"/>
        </w:rPr>
      </w:pPr>
      <w:ins w:id="28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1" w:author="Unknown"/>
          <w:rFonts w:ascii="Courier New" w:eastAsia="Times New Roman" w:hAnsi="Courier New" w:cs="Courier New"/>
          <w:sz w:val="20"/>
          <w:szCs w:val="20"/>
        </w:rPr>
      </w:pPr>
      <w:ins w:id="29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//Check condition if the file is xls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4" w:author="Unknown"/>
          <w:rFonts w:ascii="Courier New" w:eastAsia="Times New Roman" w:hAnsi="Courier New" w:cs="Courier New"/>
          <w:sz w:val="20"/>
          <w:szCs w:val="20"/>
        </w:rPr>
      </w:pPr>
      <w:ins w:id="29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else if(fileExtensionName.equals(".xls")){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7" w:author="Unknown"/>
          <w:rFonts w:ascii="Courier New" w:eastAsia="Times New Roman" w:hAnsi="Courier New" w:cs="Courier New"/>
          <w:sz w:val="20"/>
          <w:szCs w:val="20"/>
        </w:rPr>
      </w:pPr>
      <w:ins w:id="29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    //If it is xls file then create object of XSSFWorkbook class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0" w:author="Unknown"/>
          <w:rFonts w:ascii="Courier New" w:eastAsia="Times New Roman" w:hAnsi="Courier New" w:cs="Courier New"/>
          <w:sz w:val="20"/>
          <w:szCs w:val="20"/>
        </w:rPr>
      </w:pPr>
      <w:ins w:id="30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    guru99Workbook = new HSSFWorkbook(inputStream);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3" w:author="Unknown"/>
          <w:rFonts w:ascii="Courier New" w:eastAsia="Times New Roman" w:hAnsi="Courier New" w:cs="Courier New"/>
          <w:sz w:val="20"/>
          <w:szCs w:val="20"/>
        </w:rPr>
      </w:pPr>
      <w:ins w:id="30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6" w:author="Unknown"/>
          <w:rFonts w:ascii="Courier New" w:eastAsia="Times New Roman" w:hAnsi="Courier New" w:cs="Courier New"/>
          <w:sz w:val="20"/>
          <w:szCs w:val="20"/>
        </w:rPr>
      </w:pPr>
      <w:ins w:id="30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9" w:author="Unknown"/>
          <w:rFonts w:ascii="Courier New" w:eastAsia="Times New Roman" w:hAnsi="Courier New" w:cs="Courier New"/>
          <w:sz w:val="20"/>
          <w:szCs w:val="20"/>
        </w:rPr>
      </w:pPr>
      <w:ins w:id="31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//Read excel sheet by sheet name   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2" w:author="Unknown"/>
          <w:rFonts w:ascii="Courier New" w:eastAsia="Times New Roman" w:hAnsi="Courier New" w:cs="Courier New"/>
          <w:sz w:val="20"/>
          <w:szCs w:val="20"/>
        </w:rPr>
      </w:pPr>
      <w:ins w:id="31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Sheet sheet = guru99Workbook.getSheet(sheetName);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5" w:author="Unknown"/>
          <w:rFonts w:ascii="Courier New" w:eastAsia="Times New Roman" w:hAnsi="Courier New" w:cs="Courier New"/>
          <w:sz w:val="20"/>
          <w:szCs w:val="20"/>
        </w:rPr>
      </w:pPr>
      <w:ins w:id="31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//Get the current count of rows in excel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8" w:author="Unknown"/>
          <w:rFonts w:ascii="Courier New" w:eastAsia="Times New Roman" w:hAnsi="Courier New" w:cs="Courier New"/>
          <w:sz w:val="20"/>
          <w:szCs w:val="20"/>
        </w:rPr>
      </w:pPr>
      <w:ins w:id="31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int rowCount = sheet.getLastRowNum()-sheet.getFirstRowNum();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1" w:author="Unknown"/>
          <w:rFonts w:ascii="Courier New" w:eastAsia="Times New Roman" w:hAnsi="Courier New" w:cs="Courier New"/>
          <w:sz w:val="20"/>
          <w:szCs w:val="20"/>
        </w:rPr>
      </w:pPr>
      <w:ins w:id="32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//Get the first row from the sheet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4" w:author="Unknown"/>
          <w:rFonts w:ascii="Courier New" w:eastAsia="Times New Roman" w:hAnsi="Courier New" w:cs="Courier New"/>
          <w:sz w:val="20"/>
          <w:szCs w:val="20"/>
        </w:rPr>
      </w:pPr>
      <w:ins w:id="32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Row row = sheet.getRow(0);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7" w:author="Unknown"/>
          <w:rFonts w:ascii="Courier New" w:eastAsia="Times New Roman" w:hAnsi="Courier New" w:cs="Courier New"/>
          <w:sz w:val="20"/>
          <w:szCs w:val="20"/>
        </w:rPr>
      </w:pPr>
      <w:ins w:id="32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//Create a new row and append it at last of sheet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0" w:author="Unknown"/>
          <w:rFonts w:ascii="Courier New" w:eastAsia="Times New Roman" w:hAnsi="Courier New" w:cs="Courier New"/>
          <w:sz w:val="20"/>
          <w:szCs w:val="20"/>
        </w:rPr>
      </w:pPr>
      <w:ins w:id="33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Row newRow = sheet.createRow(rowCount+1);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3" w:author="Unknown"/>
          <w:rFonts w:ascii="Courier New" w:eastAsia="Times New Roman" w:hAnsi="Courier New" w:cs="Courier New"/>
          <w:sz w:val="20"/>
          <w:szCs w:val="20"/>
        </w:rPr>
      </w:pPr>
      <w:ins w:id="33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//Create a loop over the cell of newly created Row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6" w:author="Unknown"/>
          <w:rFonts w:ascii="Courier New" w:eastAsia="Times New Roman" w:hAnsi="Courier New" w:cs="Courier New"/>
          <w:sz w:val="20"/>
          <w:szCs w:val="20"/>
        </w:rPr>
      </w:pPr>
      <w:ins w:id="33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for(int j = 0; j &lt; row.getLastCellNum(); j++){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9" w:author="Unknown"/>
          <w:rFonts w:ascii="Courier New" w:eastAsia="Times New Roman" w:hAnsi="Courier New" w:cs="Courier New"/>
          <w:sz w:val="20"/>
          <w:szCs w:val="20"/>
        </w:rPr>
      </w:pPr>
      <w:ins w:id="34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//Fill data in row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2" w:author="Unknown"/>
          <w:rFonts w:ascii="Courier New" w:eastAsia="Times New Roman" w:hAnsi="Courier New" w:cs="Courier New"/>
          <w:sz w:val="20"/>
          <w:szCs w:val="20"/>
        </w:rPr>
      </w:pPr>
      <w:ins w:id="34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Cell cell = newRow.createCell(j);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5" w:author="Unknown"/>
          <w:rFonts w:ascii="Courier New" w:eastAsia="Times New Roman" w:hAnsi="Courier New" w:cs="Courier New"/>
          <w:sz w:val="20"/>
          <w:szCs w:val="20"/>
        </w:rPr>
      </w:pPr>
      <w:ins w:id="34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cell.setCellValue(dataToWrite[j]);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8" w:author="Unknown"/>
          <w:rFonts w:ascii="Courier New" w:eastAsia="Times New Roman" w:hAnsi="Courier New" w:cs="Courier New"/>
          <w:sz w:val="20"/>
          <w:szCs w:val="20"/>
        </w:rPr>
      </w:pPr>
      <w:ins w:id="34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1" w:author="Unknown"/>
          <w:rFonts w:ascii="Courier New" w:eastAsia="Times New Roman" w:hAnsi="Courier New" w:cs="Courier New"/>
          <w:sz w:val="20"/>
          <w:szCs w:val="20"/>
        </w:rPr>
      </w:pPr>
      <w:ins w:id="35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//Close input stream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4" w:author="Unknown"/>
          <w:rFonts w:ascii="Courier New" w:eastAsia="Times New Roman" w:hAnsi="Courier New" w:cs="Courier New"/>
          <w:sz w:val="20"/>
          <w:szCs w:val="20"/>
        </w:rPr>
      </w:pPr>
      <w:ins w:id="35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inputStream.close();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7" w:author="Unknown"/>
          <w:rFonts w:ascii="Courier New" w:eastAsia="Times New Roman" w:hAnsi="Courier New" w:cs="Courier New"/>
          <w:sz w:val="20"/>
          <w:szCs w:val="20"/>
        </w:rPr>
      </w:pPr>
      <w:ins w:id="35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//Create an object of FileOutputStream class to create write data in excel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0" w:author="Unknown"/>
          <w:rFonts w:ascii="Courier New" w:eastAsia="Times New Roman" w:hAnsi="Courier New" w:cs="Courier New"/>
          <w:sz w:val="20"/>
          <w:szCs w:val="20"/>
        </w:rPr>
      </w:pPr>
      <w:ins w:id="36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FileOutputStream outputStream = new FileOutputStream(file);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3" w:author="Unknown"/>
          <w:rFonts w:ascii="Courier New" w:eastAsia="Times New Roman" w:hAnsi="Courier New" w:cs="Courier New"/>
          <w:sz w:val="20"/>
          <w:szCs w:val="20"/>
        </w:rPr>
      </w:pPr>
      <w:ins w:id="36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//write data in the excel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6" w:author="Unknown"/>
          <w:rFonts w:ascii="Courier New" w:eastAsia="Times New Roman" w:hAnsi="Courier New" w:cs="Courier New"/>
          <w:sz w:val="20"/>
          <w:szCs w:val="20"/>
        </w:rPr>
      </w:pPr>
      <w:ins w:id="36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guru99Workbook.write(outputStream);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9" w:author="Unknown"/>
          <w:rFonts w:ascii="Courier New" w:eastAsia="Times New Roman" w:hAnsi="Courier New" w:cs="Courier New"/>
          <w:sz w:val="20"/>
          <w:szCs w:val="20"/>
        </w:rPr>
      </w:pPr>
      <w:ins w:id="37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//close output stream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2" w:author="Unknown"/>
          <w:rFonts w:ascii="Courier New" w:eastAsia="Times New Roman" w:hAnsi="Courier New" w:cs="Courier New"/>
          <w:sz w:val="20"/>
          <w:szCs w:val="20"/>
        </w:rPr>
      </w:pPr>
      <w:ins w:id="37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outputStream.close();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5" w:author="Unknown"/>
          <w:rFonts w:ascii="Courier New" w:eastAsia="Times New Roman" w:hAnsi="Courier New" w:cs="Courier New"/>
          <w:sz w:val="20"/>
          <w:szCs w:val="20"/>
        </w:rPr>
      </w:pPr>
      <w:ins w:id="37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8" w:author="Unknown"/>
          <w:rFonts w:ascii="Courier New" w:eastAsia="Times New Roman" w:hAnsi="Courier New" w:cs="Courier New"/>
          <w:sz w:val="20"/>
          <w:szCs w:val="20"/>
        </w:rPr>
      </w:pPr>
      <w:ins w:id="37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0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1" w:author="Unknown"/>
          <w:rFonts w:ascii="Courier New" w:eastAsia="Times New Roman" w:hAnsi="Courier New" w:cs="Courier New"/>
          <w:sz w:val="20"/>
          <w:szCs w:val="20"/>
        </w:rPr>
      </w:pPr>
      <w:ins w:id="382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3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4" w:author="Unknown"/>
          <w:rFonts w:ascii="Courier New" w:eastAsia="Times New Roman" w:hAnsi="Courier New" w:cs="Courier New"/>
          <w:sz w:val="20"/>
          <w:szCs w:val="20"/>
        </w:rPr>
      </w:pPr>
      <w:ins w:id="385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public static void main(String...strings) throws IOException{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6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7" w:author="Unknown"/>
          <w:rFonts w:ascii="Courier New" w:eastAsia="Times New Roman" w:hAnsi="Courier New" w:cs="Courier New"/>
          <w:sz w:val="20"/>
          <w:szCs w:val="20"/>
        </w:rPr>
      </w:pPr>
      <w:ins w:id="388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//Create an array with the data in the same order in which you expect to be filled in excel file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9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0" w:author="Unknown"/>
          <w:rFonts w:ascii="Courier New" w:eastAsia="Times New Roman" w:hAnsi="Courier New" w:cs="Courier New"/>
          <w:sz w:val="20"/>
          <w:szCs w:val="20"/>
        </w:rPr>
      </w:pPr>
      <w:ins w:id="391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String[] valueToWrite = {"Mr. E","Noida"};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2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3" w:author="Unknown"/>
          <w:rFonts w:ascii="Courier New" w:eastAsia="Times New Roman" w:hAnsi="Courier New" w:cs="Courier New"/>
          <w:sz w:val="20"/>
          <w:szCs w:val="20"/>
        </w:rPr>
      </w:pPr>
      <w:ins w:id="394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//Create an object of current class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5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6" w:author="Unknown"/>
          <w:rFonts w:ascii="Courier New" w:eastAsia="Times New Roman" w:hAnsi="Courier New" w:cs="Courier New"/>
          <w:sz w:val="20"/>
          <w:szCs w:val="20"/>
        </w:rPr>
      </w:pPr>
      <w:ins w:id="397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WriteGuru99ExcelFile objExcelFile = new WriteGuru99ExcelFile();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8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9" w:author="Unknown"/>
          <w:rFonts w:ascii="Courier New" w:eastAsia="Times New Roman" w:hAnsi="Courier New" w:cs="Courier New"/>
          <w:sz w:val="20"/>
          <w:szCs w:val="20"/>
        </w:rPr>
      </w:pPr>
      <w:ins w:id="400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//Write the file using file name, sheet name and the data to be filled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1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2" w:author="Unknown"/>
          <w:rFonts w:ascii="Courier New" w:eastAsia="Times New Roman" w:hAnsi="Courier New" w:cs="Courier New"/>
          <w:sz w:val="20"/>
          <w:szCs w:val="20"/>
        </w:rPr>
      </w:pPr>
      <w:ins w:id="403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    objExcelFile.writeExcel(System.getProperty("user.dir")+"\\src\\excelExportAndFileIO","ExportExcel.xlsx","ExcelGuru99Demo",valueToWrite);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4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5" w:author="Unknown"/>
          <w:rFonts w:ascii="Courier New" w:eastAsia="Times New Roman" w:hAnsi="Courier New" w:cs="Courier New"/>
          <w:sz w:val="20"/>
          <w:szCs w:val="20"/>
        </w:rPr>
      </w:pPr>
      <w:ins w:id="406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 xml:space="preserve">    }</w:t>
        </w:r>
      </w:ins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7" w:author="Unknown"/>
          <w:rFonts w:ascii="Courier New" w:eastAsia="Times New Roman" w:hAnsi="Courier New" w:cs="Courier New"/>
          <w:sz w:val="20"/>
          <w:szCs w:val="20"/>
        </w:rPr>
      </w:pPr>
    </w:p>
    <w:p w:rsidR="004A7EA5" w:rsidRPr="004A7EA5" w:rsidRDefault="004A7EA5" w:rsidP="004A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8" w:author="Unknown"/>
          <w:rFonts w:ascii="Courier New" w:eastAsia="Times New Roman" w:hAnsi="Courier New" w:cs="Courier New"/>
          <w:sz w:val="20"/>
          <w:szCs w:val="20"/>
        </w:rPr>
      </w:pPr>
      <w:ins w:id="409" w:author="Unknown">
        <w:r w:rsidRPr="004A7EA5">
          <w:rPr>
            <w:rFonts w:ascii="Courier New" w:eastAsia="Times New Roman" w:hAnsi="Courier New" w:cs="Courier New"/>
            <w:sz w:val="20"/>
            <w:szCs w:val="20"/>
          </w:rPr>
          <w:t>}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10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72075" cy="2143125"/>
            <wp:effectExtent l="19050" t="0" r="9525" b="0"/>
            <wp:docPr id="8" name="Picture 8" descr="Read &amp; Write Data from Excel File in Selenium Webdriver: POI &amp; JXL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ad &amp; Write Data from Excel File in Selenium Webdriver: POI &amp; JXL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outlineLvl w:val="2"/>
        <w:rPr>
          <w:ins w:id="411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412" w:author="Unknown">
        <w:r w:rsidRPr="004A7EA5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Excel Manipulation using JXL API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13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43600" cy="942975"/>
            <wp:effectExtent l="19050" t="0" r="0" b="0"/>
            <wp:docPr id="9" name="Picture 9" descr="Read &amp; Write Data from Excel File in Selenium Webdriver: POI &amp; JXL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d &amp; Write Data from Excel File in Selenium Webdriver: POI &amp; JXL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14" w:author="Unknown"/>
          <w:rFonts w:ascii="Times New Roman" w:eastAsia="Times New Roman" w:hAnsi="Times New Roman" w:cs="Times New Roman"/>
          <w:sz w:val="24"/>
          <w:szCs w:val="24"/>
        </w:rPr>
      </w:pPr>
      <w:ins w:id="415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JXL is also another famous jar for reading writing Excel files. Now a day's POI is used in most of the projects, but before POI, JXL was only Java API for Excel manipulation. It is a very small and simple API.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16" w:author="Unknown"/>
          <w:rFonts w:ascii="Times New Roman" w:eastAsia="Times New Roman" w:hAnsi="Times New Roman" w:cs="Times New Roman"/>
          <w:sz w:val="24"/>
          <w:szCs w:val="24"/>
        </w:rPr>
      </w:pPr>
      <w:ins w:id="417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TIPS:</w:t>
        </w:r>
        <w:r w:rsidRPr="004A7E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My suggestion is not to use JXL in any new project because the library is not in active development from 2010 and lack of the feature in compare to POI API.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18" w:author="Unknown"/>
          <w:rFonts w:ascii="Times New Roman" w:eastAsia="Times New Roman" w:hAnsi="Times New Roman" w:cs="Times New Roman"/>
          <w:sz w:val="24"/>
          <w:szCs w:val="24"/>
        </w:rPr>
      </w:pPr>
      <w:ins w:id="419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Download JXL: 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20" w:author="Unknown"/>
          <w:rFonts w:ascii="Times New Roman" w:eastAsia="Times New Roman" w:hAnsi="Times New Roman" w:cs="Times New Roman"/>
          <w:sz w:val="24"/>
          <w:szCs w:val="24"/>
        </w:rPr>
      </w:pPr>
      <w:ins w:id="421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If you want to work with JXL, you can download it from this link 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22" w:author="Unknown"/>
          <w:rFonts w:ascii="Times New Roman" w:eastAsia="Times New Roman" w:hAnsi="Times New Roman" w:cs="Times New Roman"/>
          <w:sz w:val="24"/>
          <w:szCs w:val="24"/>
        </w:rPr>
      </w:pPr>
      <w:ins w:id="423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"http://sourceforge.net/projects/jexcelapi/files/jexcelapi/2.6.12/" </w:instrTex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4A7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http://sourceforge.net/projects/jexcelapi/files/jexcelapi/2.6.12/ 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24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43600" cy="2752725"/>
            <wp:effectExtent l="19050" t="0" r="0" b="0"/>
            <wp:docPr id="10" name="Picture 10" descr="Read &amp; Write Data from Excel File in Selenium Webdriver: POI &amp; JXL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ad &amp; Write Data from Excel File in Selenium Webdriver: POI &amp; JXL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25" w:author="Unknown"/>
          <w:rFonts w:ascii="Times New Roman" w:eastAsia="Times New Roman" w:hAnsi="Times New Roman" w:cs="Times New Roman"/>
          <w:sz w:val="24"/>
          <w:szCs w:val="24"/>
        </w:rPr>
      </w:pPr>
      <w:ins w:id="426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You can also get demo example inside this zipped file for JXL. 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27" w:author="Unknown"/>
          <w:rFonts w:ascii="Times New Roman" w:eastAsia="Times New Roman" w:hAnsi="Times New Roman" w:cs="Times New Roman"/>
          <w:sz w:val="24"/>
          <w:szCs w:val="24"/>
        </w:rPr>
      </w:pPr>
      <w:ins w:id="428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Some of the features: </w:t>
        </w:r>
      </w:ins>
    </w:p>
    <w:p w:rsidR="004A7EA5" w:rsidRPr="004A7EA5" w:rsidRDefault="004A7EA5" w:rsidP="004A7EA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29" w:author="Unknown"/>
          <w:rFonts w:ascii="Times New Roman" w:eastAsia="Times New Roman" w:hAnsi="Times New Roman" w:cs="Times New Roman"/>
          <w:sz w:val="24"/>
          <w:szCs w:val="24"/>
        </w:rPr>
      </w:pPr>
      <w:ins w:id="430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JXL is able to read Excel 95, 97, 2000, XP, 2003 workbook.</w:t>
        </w:r>
      </w:ins>
    </w:p>
    <w:p w:rsidR="004A7EA5" w:rsidRPr="004A7EA5" w:rsidRDefault="004A7EA5" w:rsidP="004A7EA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31" w:author="Unknown"/>
          <w:rFonts w:ascii="Times New Roman" w:eastAsia="Times New Roman" w:hAnsi="Times New Roman" w:cs="Times New Roman"/>
          <w:sz w:val="24"/>
          <w:szCs w:val="24"/>
        </w:rPr>
      </w:pPr>
      <w:ins w:id="432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We can work with English, French, Spanish, German.</w:t>
        </w:r>
      </w:ins>
    </w:p>
    <w:p w:rsidR="004A7EA5" w:rsidRPr="004A7EA5" w:rsidRDefault="004A7EA5" w:rsidP="004A7EA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33" w:author="Unknown"/>
          <w:rFonts w:ascii="Times New Roman" w:eastAsia="Times New Roman" w:hAnsi="Times New Roman" w:cs="Times New Roman"/>
          <w:sz w:val="24"/>
          <w:szCs w:val="24"/>
        </w:rPr>
      </w:pPr>
      <w:ins w:id="434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Copying a Chart and image insertion in Excel is possible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35" w:author="Unknown"/>
          <w:rFonts w:ascii="Times New Roman" w:eastAsia="Times New Roman" w:hAnsi="Times New Roman" w:cs="Times New Roman"/>
          <w:sz w:val="24"/>
          <w:szCs w:val="24"/>
        </w:rPr>
      </w:pPr>
      <w:ins w:id="436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Drawback: </w:t>
        </w:r>
      </w:ins>
    </w:p>
    <w:p w:rsidR="004A7EA5" w:rsidRPr="004A7EA5" w:rsidRDefault="004A7EA5" w:rsidP="004A7EA5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37" w:author="Unknown"/>
          <w:rFonts w:ascii="Times New Roman" w:eastAsia="Times New Roman" w:hAnsi="Times New Roman" w:cs="Times New Roman"/>
          <w:sz w:val="24"/>
          <w:szCs w:val="24"/>
        </w:rPr>
      </w:pPr>
      <w:ins w:id="438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We can write Excel 97 and later only (writing in Excel 95 is not supported).</w:t>
        </w:r>
      </w:ins>
    </w:p>
    <w:p w:rsidR="004A7EA5" w:rsidRPr="004A7EA5" w:rsidRDefault="004A7EA5" w:rsidP="004A7EA5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39" w:author="Unknown"/>
          <w:rFonts w:ascii="Times New Roman" w:eastAsia="Times New Roman" w:hAnsi="Times New Roman" w:cs="Times New Roman"/>
          <w:sz w:val="24"/>
          <w:szCs w:val="24"/>
        </w:rPr>
      </w:pPr>
      <w:ins w:id="440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JXL does not support XLSX format of excel file.</w:t>
        </w:r>
      </w:ins>
    </w:p>
    <w:p w:rsidR="004A7EA5" w:rsidRPr="004A7EA5" w:rsidRDefault="004A7EA5" w:rsidP="004A7EA5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41" w:author="Unknown"/>
          <w:rFonts w:ascii="Times New Roman" w:eastAsia="Times New Roman" w:hAnsi="Times New Roman" w:cs="Times New Roman"/>
          <w:sz w:val="24"/>
          <w:szCs w:val="24"/>
        </w:rPr>
      </w:pPr>
      <w:ins w:id="442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It Generates spreadsheet in Excel 2000 format.</w:t>
        </w:r>
      </w:ins>
    </w:p>
    <w:p w:rsidR="004A7EA5" w:rsidRPr="004A7EA5" w:rsidRDefault="004A7EA5" w:rsidP="004A7EA5">
      <w:pPr>
        <w:spacing w:before="100" w:beforeAutospacing="1" w:after="100" w:afterAutospacing="1" w:line="240" w:lineRule="auto"/>
        <w:rPr>
          <w:ins w:id="443" w:author="Unknown"/>
          <w:rFonts w:ascii="Times New Roman" w:eastAsia="Times New Roman" w:hAnsi="Times New Roman" w:cs="Times New Roman"/>
          <w:sz w:val="24"/>
          <w:szCs w:val="24"/>
        </w:rPr>
      </w:pPr>
      <w:ins w:id="444" w:author="Unknown"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Summary: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4A7EA5" w:rsidRPr="004A7EA5" w:rsidRDefault="004A7EA5" w:rsidP="004A7EA5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445" w:author="Unknown"/>
          <w:rFonts w:ascii="Times New Roman" w:eastAsia="Times New Roman" w:hAnsi="Times New Roman" w:cs="Times New Roman"/>
          <w:sz w:val="24"/>
          <w:szCs w:val="24"/>
        </w:rPr>
      </w:pPr>
      <w:ins w:id="446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Excel file can be read by Java IO operation. For that, we need to use 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Apache POI Jar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4A7EA5" w:rsidRPr="004A7EA5" w:rsidRDefault="004A7EA5" w:rsidP="004A7EA5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447" w:author="Unknown"/>
          <w:rFonts w:ascii="Times New Roman" w:eastAsia="Times New Roman" w:hAnsi="Times New Roman" w:cs="Times New Roman"/>
          <w:sz w:val="24"/>
          <w:szCs w:val="24"/>
        </w:rPr>
      </w:pPr>
      <w:ins w:id="448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There are two kinds of a workbook in Excel file, 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XLSX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 and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XLS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 files.</w:t>
        </w:r>
      </w:ins>
    </w:p>
    <w:p w:rsidR="004A7EA5" w:rsidRPr="004A7EA5" w:rsidRDefault="004A7EA5" w:rsidP="004A7EA5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449" w:author="Unknown"/>
          <w:rFonts w:ascii="Times New Roman" w:eastAsia="Times New Roman" w:hAnsi="Times New Roman" w:cs="Times New Roman"/>
          <w:sz w:val="24"/>
          <w:szCs w:val="24"/>
        </w:rPr>
      </w:pPr>
      <w:ins w:id="450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POI has different Interfaces Workbook, Sheet, Row, Cell.</w:t>
        </w:r>
      </w:ins>
    </w:p>
    <w:p w:rsidR="004A7EA5" w:rsidRPr="004A7EA5" w:rsidRDefault="004A7EA5" w:rsidP="004A7EA5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451" w:author="Unknown"/>
          <w:rFonts w:ascii="Times New Roman" w:eastAsia="Times New Roman" w:hAnsi="Times New Roman" w:cs="Times New Roman"/>
          <w:sz w:val="24"/>
          <w:szCs w:val="24"/>
        </w:rPr>
      </w:pPr>
      <w:ins w:id="452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These interfaces are implemented by corresponding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XLS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HSSFWorkbook, HSSFSheet, HSSFRow, HSSFCell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) and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XLSX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r w:rsidRPr="004A7E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XSSFWorkbook, XSSFSheet, XSSFRow, XSSFCell</w:t>
        </w:r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) file manipulation classes.</w:t>
        </w:r>
      </w:ins>
    </w:p>
    <w:p w:rsidR="004A7EA5" w:rsidRPr="004A7EA5" w:rsidRDefault="004A7EA5" w:rsidP="004A7EA5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453" w:author="Unknown"/>
          <w:rFonts w:ascii="Times New Roman" w:eastAsia="Times New Roman" w:hAnsi="Times New Roman" w:cs="Times New Roman"/>
          <w:sz w:val="24"/>
          <w:szCs w:val="24"/>
        </w:rPr>
      </w:pPr>
      <w:ins w:id="454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JXL is another API for Excel manipulation.</w:t>
        </w:r>
      </w:ins>
    </w:p>
    <w:p w:rsidR="004A7EA5" w:rsidRPr="004A7EA5" w:rsidRDefault="004A7EA5" w:rsidP="004A7EA5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455" w:author="Unknown"/>
          <w:rFonts w:ascii="Times New Roman" w:eastAsia="Times New Roman" w:hAnsi="Times New Roman" w:cs="Times New Roman"/>
          <w:sz w:val="24"/>
          <w:szCs w:val="24"/>
        </w:rPr>
      </w:pPr>
      <w:ins w:id="456" w:author="Unknown">
        <w:r w:rsidRPr="004A7EA5">
          <w:rPr>
            <w:rFonts w:ascii="Times New Roman" w:eastAsia="Times New Roman" w:hAnsi="Times New Roman" w:cs="Times New Roman"/>
            <w:sz w:val="24"/>
            <w:szCs w:val="24"/>
          </w:rPr>
          <w:t>JXL cannot work with XLSX format of excel.</w:t>
        </w:r>
      </w:ins>
    </w:p>
    <w:p w:rsidR="00401F06" w:rsidRDefault="00401F06"/>
    <w:sectPr w:rsidR="0040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6023E"/>
    <w:multiLevelType w:val="multilevel"/>
    <w:tmpl w:val="56F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7E6348"/>
    <w:multiLevelType w:val="multilevel"/>
    <w:tmpl w:val="062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871C97"/>
    <w:multiLevelType w:val="multilevel"/>
    <w:tmpl w:val="1C08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4A2B0F"/>
    <w:multiLevelType w:val="multilevel"/>
    <w:tmpl w:val="2338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BA393A"/>
    <w:multiLevelType w:val="multilevel"/>
    <w:tmpl w:val="E2F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7EA5"/>
    <w:rsid w:val="00401F06"/>
    <w:rsid w:val="004A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7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7E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E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7E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E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7E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guru99.com/images/AdvanceSelenium/071514_0711_AllAboutExc1.png" TargetMode="External"/><Relationship Id="rId13" Type="http://schemas.openxmlformats.org/officeDocument/2006/relationships/hyperlink" Target="http://www.apache.org/dyn/closer.cgi/poi/release/bin/poi-bin-3.10-FINAL-20140208.zip" TargetMode="External"/><Relationship Id="rId18" Type="http://schemas.openxmlformats.org/officeDocument/2006/relationships/hyperlink" Target="http://cdn.guru99.com/images/AdvanceSelenium/071514_0711_AllAboutExc5.png" TargetMode="External"/><Relationship Id="rId26" Type="http://schemas.openxmlformats.org/officeDocument/2006/relationships/hyperlink" Target="http://cdn.guru99.com/images/AdvanceSelenium/071514_0711_AllAboutExc9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www.guru99.com/apache.html" TargetMode="External"/><Relationship Id="rId12" Type="http://schemas.openxmlformats.org/officeDocument/2006/relationships/hyperlink" Target="http://poi.apache.org/download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cdn.guru99.com/images/AdvanceSelenium/071514_0711_AllAboutExc4.png" TargetMode="External"/><Relationship Id="rId20" Type="http://schemas.openxmlformats.org/officeDocument/2006/relationships/hyperlink" Target="http://cdn.guru99.com/images/AdvanceSelenium/071514_0711_AllAboutExc6.p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guru99.com/java-tutorial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cdn.guru99.com/images/AdvanceSelenium/071514_0711_AllAboutExc8.png" TargetMode="External"/><Relationship Id="rId5" Type="http://schemas.openxmlformats.org/officeDocument/2006/relationships/hyperlink" Target="http://www.guru99.com/excel-tutorials.html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cdn.guru99.com/images/AdvanceSelenium/071514_0711_AllAboutExc10.png" TargetMode="External"/><Relationship Id="rId10" Type="http://schemas.openxmlformats.org/officeDocument/2006/relationships/hyperlink" Target="http://cdn.guru99.com/images/AdvanceSelenium/071514_0711_AllAboutExc2.png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cdn.guru99.com/images/AdvanceSelenium/071514_0711_AllAboutExc3.png" TargetMode="External"/><Relationship Id="rId22" Type="http://schemas.openxmlformats.org/officeDocument/2006/relationships/hyperlink" Target="http://cdn.guru99.com/images/AdvanceSelenium/071514_0711_AllAboutExc7.png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1520</Words>
  <Characters>8667</Characters>
  <Application>Microsoft Office Word</Application>
  <DocSecurity>0</DocSecurity>
  <Lines>72</Lines>
  <Paragraphs>20</Paragraphs>
  <ScaleCrop>false</ScaleCrop>
  <Company/>
  <LinksUpToDate>false</LinksUpToDate>
  <CharactersWithSpaces>10167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ashu_khushboo</dc:creator>
  <cp:keywords/>
  <dc:description/>
  <cp:lastModifiedBy>ashu_khushboo</cp:lastModifiedBy>
  <cp:revision>2</cp:revision>
  <dcterms:created xsi:type="dcterms:W3CDTF">2017-06-19T11:00:00Z</dcterms:created>
  <dcterms:modified xsi:type="dcterms:W3CDTF">2017-06-19T11:01:00Z</dcterms:modified>
</cp:coreProperties>
</file>